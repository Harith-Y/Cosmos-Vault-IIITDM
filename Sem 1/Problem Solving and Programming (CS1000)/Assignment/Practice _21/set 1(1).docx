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44"/>
          <w:szCs w:val="44"/>
          <w:rtl w:val="0"/>
        </w:rPr>
        <w:t xml:space="preserve">IIITD&amp;M Kancheepuram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Problem solving and programming 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Date: 24 JAN 2021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          </w:t>
      </w:r>
    </w:p>
    <w:p w:rsidR="00000000" w:rsidDel="00000000" w:rsidP="00000000" w:rsidRDefault="00000000" w:rsidRPr="00000000" w14:paraId="00000006">
      <w:pPr>
        <w:pBdr>
          <w:bottom w:color="000000" w:space="1" w:sz="6" w:val="single"/>
        </w:pBdr>
        <w:spacing w:after="0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Duration: 01 Hr. </w:t>
        <w:tab/>
        <w:t xml:space="preserve">                                </w:t>
        <w:tab/>
        <w:t xml:space="preserve">  </w:t>
        <w:tab/>
        <w:tab/>
        <w:tab/>
        <w:tab/>
        <w:t xml:space="preserve">Total Marks: 20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output for the following program? If there is an error, does it occur at compile time or run time? Also, modify the program such that output is: abd.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871698" cy="1699899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1698" cy="1699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times is hello printed? Which printf statements are being executed. Give reason for your answer.</w:t>
      </w:r>
    </w:p>
    <w:sdt>
      <w:sdtPr>
        <w:tag w:val="goog_rdk_2"/>
      </w:sdtPr>
      <w:sdtContent>
        <w:p w:rsidR="00000000" w:rsidDel="00000000" w:rsidP="00000000" w:rsidRDefault="00000000" w:rsidRPr="00000000" w14:paraId="0000000C">
          <w:pPr>
            <w:ind w:left="720" w:firstLine="0"/>
            <w:rPr>
              <w:ins w:author="ME24B2055 VINAY SHARMA" w:id="0" w:date="2024-10-20T10:01:40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"/>
            </w:sdtPr>
            <w:sdtContent>
              <w:ins w:author="ME24B2055 VINAY SHARMA" w:id="0" w:date="2024-10-20T10:01:4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firstLine="0"/>
            <w:jc w:val="left"/>
            <w:rPr>
              <w:del w:author="ME24B2055 VINAY SHARMA" w:id="0" w:date="2024-10-20T10:01:40Z"/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789813" cy="1617716"/>
                <wp:effectExtent b="0" l="0" r="0" t="0"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9813" cy="161771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sdt>
            <w:sdtPr>
              <w:tag w:val="goog_rdk_3"/>
            </w:sdtPr>
            <w:sdtContent>
              <w:del w:author="ME24B2055 VINAY SHARMA" w:id="0" w:date="2024-10-20T10:01:40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PrChange w:author="ME24B2055 VINAY SHARMA" w:id="1" w:date="2024-10-20T10:01:40Z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rPrChange>
            </w:rPr>
            <w:pPrChange w:author="ME24B2055 VINAY SHARMA" w:id="0" w:date="2024-10-20T10:01:40Z">
              <w:pPr>
                <w:keepNext w:val="0"/>
                <w:keepLines w:val="0"/>
                <w:pageBreakBefore w:val="0"/>
                <w:widowControl w:val="1"/>
                <w:numPr>
                  <w:ilvl w:val="0"/>
                  <w:numId w:val="1"/>
                </w:numPr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40" w:lineRule="auto"/>
                <w:ind w:left="720" w:right="0" w:hanging="360"/>
                <w:jc w:val="left"/>
              </w:pPr>
            </w:pPrChange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What is the difference in the output between program (a) and program (b)? Give reason for your answer.</w:t>
          </w:r>
        </w:p>
      </w:sdtContent>
    </w:sdt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930567" cy="167654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676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(123) base 5 = (X8) base y . Find the possible values for X and 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the given number (657) base 8 to hexa decimal no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2’s complement representation for the decimal number  -2502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values of the following considering a=45, b=53 and also give the truth table for operators respectively(provide your answer in binary as well as decimal format):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a&amp;b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a|b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a^b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cannot be a variable name in C?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volatile    b) true   c) friend   d) export   e) register  f) extern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 values of x, y, z are 1,5,10 respectively. Later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x=y==z;      y= (y++)+x;     z=(++x)+y+z </w:t>
      </w:r>
      <w:sdt>
        <w:sdtPr>
          <w:tag w:val="goog_rdk_6"/>
        </w:sdtPr>
        <w:sdtContent>
          <w:del w:author="CS24B1068 QAMAR ABBAS MUSVI" w:id="2" w:date="2024-11-06T08:37:54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delText xml:space="preserve">  </w:delText>
            </w:r>
          </w:del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be the final values of x, y, z respectively after executing the  above statements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Which of the following declarative statements/ initialization are syntactically incorrect and why     (a) int x,y,x;   (b) int a1,2,3;   (c) unsigned int x=12, y=-23;   (d) float x=10, y=x+2;</w:t>
      </w:r>
    </w:p>
    <w:p w:rsidR="00000000" w:rsidDel="00000000" w:rsidP="00000000" w:rsidRDefault="00000000" w:rsidRPr="00000000" w14:paraId="00000020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450E3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A450E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FqKK+xnYWd2PSFraBvL1JL7nhg==">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2021-01-23T03:40:00Z</dcterms:created>
  <dc:creator>IIITDM-33</dc:creator>
</cp:coreProperties>
</file>