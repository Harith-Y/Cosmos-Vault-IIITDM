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-150811</wp:posOffset>
            </wp:positionH>
            <wp:positionV relativeFrom="paragraph">
              <wp:posOffset>0</wp:posOffset>
            </wp:positionV>
            <wp:extent cx="1122363" cy="1152525"/>
            <wp:effectExtent b="0" l="0" r="0" t="0"/>
            <wp:wrapNone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2363" cy="115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leader="none" w:pos="8759"/>
        </w:tabs>
        <w:spacing w:before="101" w:lineRule="auto"/>
        <w:ind w:left="1518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Your Name</w:t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+91-xxxxxxxxxx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5399302</wp:posOffset>
            </wp:positionH>
            <wp:positionV relativeFrom="paragraph">
              <wp:posOffset>128527</wp:posOffset>
            </wp:positionV>
            <wp:extent cx="117475" cy="117475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tabs>
          <w:tab w:val="left" w:leader="none" w:pos="8313"/>
        </w:tabs>
        <w:spacing w:before="5" w:lineRule="auto"/>
        <w:ind w:left="1518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Roll No.</w:t>
      </w:r>
      <w:sdt>
        <w:sdtPr>
          <w:id w:val="1724838969"/>
          <w:tag w:val="goog_rdk_0"/>
        </w:sdtPr>
        <w:sdtContent>
          <w:del w:author="mokshitha" w:id="0" w:date="2025-03-02T16:23:42Z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delText xml:space="preserve">:</w:delTex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delText xml:space="preserve"> xxxxxxx</w:delText>
            </w:r>
          </w:del>
        </w:sdtContent>
      </w:sdt>
      <w:sdt>
        <w:sdtPr>
          <w:id w:val="1541469646"/>
          <w:tag w:val="goog_rdk_1"/>
        </w:sdtPr>
        <w:sdtContent>
          <w:del w:author="ME24B2055 VINAY SHARMA" w:id="1" w:date="2025-05-13T04:31:59Z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ab/>
            </w:r>
          </w:del>
        </w:sdtContent>
      </w:sdt>
      <w:sdt>
        <w:sdtPr>
          <w:id w:val="-1859023098"/>
          <w:tag w:val="goog_rdk_2"/>
        </w:sdtPr>
        <w:sdtContent>
          <w:del w:author="ME24B2055 VINAY SHARMA" w:id="2" w:date="2025-05-13T04:32:31Z">
            <w:r w:rsidDel="00000000" w:rsidR="00000000" w:rsidRPr="00000000">
              <w:fldChar w:fldCharType="begin"/>
            </w:r>
            <w:r w:rsidDel="00000000" w:rsidR="00000000" w:rsidRPr="00000000">
              <w:delInstrText xml:space="preserve">HYPERLINK "mailto:youremail@email.com"</w:delInstrText>
            </w:r>
            <w:r w:rsidDel="00000000" w:rsidR="00000000" w:rsidRPr="00000000"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delText xml:space="preserve">youremail@email.com</w:delText>
            </w:r>
            <w:r w:rsidDel="00000000" w:rsidR="00000000" w:rsidRPr="00000000">
              <w:fldChar w:fldCharType="end"/>
            </w:r>
          </w:del>
        </w:sdtContent>
      </w:sdt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5119268</wp:posOffset>
            </wp:positionH>
            <wp:positionV relativeFrom="paragraph">
              <wp:posOffset>44698</wp:posOffset>
            </wp:positionV>
            <wp:extent cx="114300" cy="88900"/>
            <wp:effectExtent b="0" l="0" r="0" t="0"/>
            <wp:wrapNone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leader="none" w:pos="8192"/>
        </w:tabs>
        <w:spacing w:before="18" w:lineRule="auto"/>
        <w:ind w:left="1518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Your Program</w:t>
        <w:tab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officialemail@iiitg.ac.in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5042496</wp:posOffset>
            </wp:positionH>
            <wp:positionV relativeFrom="paragraph">
              <wp:posOffset>52953</wp:posOffset>
            </wp:positionV>
            <wp:extent cx="114300" cy="88900"/>
            <wp:effectExtent b="0" l="0" r="0" t="0"/>
            <wp:wrapNone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8953"/>
        </w:tabs>
        <w:spacing w:before="18" w:lineRule="auto"/>
        <w:ind w:left="1518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Your Course</w:t>
        <w:tab/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GitHub Profile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5529516</wp:posOffset>
            </wp:positionH>
            <wp:positionV relativeFrom="paragraph">
              <wp:posOffset>43427</wp:posOffset>
            </wp:positionV>
            <wp:extent cx="111125" cy="111125"/>
            <wp:effectExtent b="0" l="0" r="0" t="0"/>
            <wp:wrapNone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tabs>
          <w:tab w:val="left" w:leader="none" w:pos="8831"/>
        </w:tabs>
        <w:spacing w:before="18" w:lineRule="auto"/>
        <w:ind w:left="1518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Indian Institute Of Information Technology, Kancheepuram</w:t>
        <w:tab/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5462574</wp:posOffset>
            </wp:positionH>
            <wp:positionV relativeFrom="paragraph">
              <wp:posOffset>49777</wp:posOffset>
            </wp:positionV>
            <wp:extent cx="98425" cy="98425"/>
            <wp:effectExtent b="0" l="0" r="0" t="0"/>
            <wp:wrapNone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8">
      <w:pPr>
        <w:pStyle w:val="Heading1"/>
        <w:tabs>
          <w:tab w:val="left" w:leader="none" w:pos="10545"/>
        </w:tabs>
        <w:ind w:firstLine="113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smallCaps w:val="1"/>
          <w:u w:val="single"/>
          <w:rtl w:val="0"/>
        </w:rPr>
        <w:t xml:space="preserve">ucatio</w:t>
      </w:r>
      <w:r w:rsidDel="00000000" w:rsidR="00000000" w:rsidRPr="00000000">
        <w:rPr>
          <w:smallCaps w:val="0"/>
          <w:u w:val="single"/>
          <w:rtl w:val="0"/>
        </w:rPr>
        <w:t xml:space="preserve">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2"/>
          <w:tab w:val="left" w:leader="none" w:pos="8496"/>
          <w:tab w:val="left" w:leader="none" w:pos="10023"/>
        </w:tabs>
        <w:spacing w:after="0" w:before="123" w:line="291.99999999999994" w:lineRule="auto"/>
        <w:ind w:left="190" w:right="230" w:hanging="77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 Institute of Information Technology, Kancheepuram</w:t>
        <w:tab/>
        <w:tab/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Year Your Degree and Course name</w:t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CGPA/Percentage:   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tabs>
          <w:tab w:val="left" w:leader="none" w:pos="192"/>
          <w:tab w:val="left" w:leader="none" w:pos="10023"/>
        </w:tabs>
        <w:spacing w:after="0" w:before="70" w:line="240" w:lineRule="auto"/>
        <w:ind w:left="191" w:right="0" w:hanging="79"/>
        <w:jc w:val="left"/>
        <w:rPr>
          <w:b w:val="0"/>
        </w:rPr>
      </w:pPr>
      <w:r w:rsidDel="00000000" w:rsidR="00000000" w:rsidRPr="00000000">
        <w:rPr>
          <w:rtl w:val="0"/>
        </w:rPr>
        <w:t xml:space="preserve">Your School Name</w:t>
        <w:tab/>
      </w:r>
      <w:r w:rsidDel="00000000" w:rsidR="00000000" w:rsidRPr="00000000">
        <w:rPr>
          <w:rFonts w:ascii="Georgia" w:cs="Georgia" w:eastAsia="Georgia" w:hAnsi="Georgia"/>
          <w:b w:val="0"/>
          <w:i w:val="1"/>
          <w:sz w:val="18"/>
          <w:szCs w:val="18"/>
          <w:rtl w:val="0"/>
        </w:rPr>
        <w:t xml:space="preserve">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8496"/>
        </w:tabs>
        <w:spacing w:before="57" w:lineRule="auto"/>
        <w:ind w:left="190" w:right="0" w:firstLine="0"/>
        <w:jc w:val="left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Board of Intermediate Education, State</w:t>
        <w:tab/>
      </w:r>
      <w:r w:rsidDel="00000000" w:rsidR="00000000" w:rsidRPr="00000000">
        <w:rPr>
          <w:sz w:val="18"/>
          <w:szCs w:val="18"/>
          <w:rtl w:val="0"/>
        </w:rPr>
        <w:t xml:space="preserve">CGPA/Percentage:   xxx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tabs>
          <w:tab w:val="left" w:leader="none" w:pos="192"/>
          <w:tab w:val="left" w:leader="none" w:pos="10023"/>
        </w:tabs>
        <w:spacing w:after="0" w:before="114" w:line="240" w:lineRule="auto"/>
        <w:ind w:left="191" w:right="0" w:hanging="79"/>
        <w:jc w:val="left"/>
        <w:rPr>
          <w:b w:val="0"/>
        </w:rPr>
      </w:pPr>
      <w:r w:rsidDel="00000000" w:rsidR="00000000" w:rsidRPr="00000000">
        <w:rPr>
          <w:rtl w:val="0"/>
        </w:rPr>
        <w:t xml:space="preserve">Your School name</w:t>
        <w:tab/>
      </w:r>
      <w:r w:rsidDel="00000000" w:rsidR="00000000" w:rsidRPr="00000000">
        <w:rPr>
          <w:rFonts w:ascii="Georgia" w:cs="Georgia" w:eastAsia="Georgia" w:hAnsi="Georgia"/>
          <w:b w:val="0"/>
          <w:i w:val="1"/>
          <w:sz w:val="18"/>
          <w:szCs w:val="18"/>
          <w:rtl w:val="0"/>
        </w:rPr>
        <w:t xml:space="preserve">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8496"/>
        </w:tabs>
        <w:spacing w:before="57" w:lineRule="auto"/>
        <w:ind w:left="190" w:right="0" w:firstLine="0"/>
        <w:jc w:val="left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Board of Secondary Education, State</w:t>
        <w:tab/>
      </w:r>
      <w:r w:rsidDel="00000000" w:rsidR="00000000" w:rsidRPr="00000000">
        <w:rPr>
          <w:sz w:val="18"/>
          <w:szCs w:val="18"/>
          <w:rtl w:val="0"/>
        </w:rPr>
        <w:t xml:space="preserve">CGPA/Percentage:   xxx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E">
      <w:pPr>
        <w:pStyle w:val="Heading1"/>
        <w:tabs>
          <w:tab w:val="left" w:leader="none" w:pos="10545"/>
        </w:tabs>
        <w:spacing w:before="183" w:lineRule="auto"/>
        <w:ind w:firstLine="113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</w:t>
      </w:r>
      <w:r w:rsidDel="00000000" w:rsidR="00000000" w:rsidRPr="00000000">
        <w:rPr>
          <w:smallCaps w:val="1"/>
          <w:u w:val="single"/>
          <w:rtl w:val="0"/>
        </w:rPr>
        <w:t xml:space="preserve">perie</w:t>
      </w:r>
      <w:r w:rsidDel="00000000" w:rsidR="00000000" w:rsidRPr="00000000">
        <w:rPr>
          <w:smallCaps w:val="0"/>
          <w:u w:val="single"/>
          <w:rtl w:val="0"/>
        </w:rPr>
        <w:t xml:space="preserve">nc</w:t>
      </w:r>
      <w:r w:rsidDel="00000000" w:rsidR="00000000" w:rsidRPr="00000000">
        <w:rPr>
          <w:smallCaps w:val="1"/>
          <w:u w:val="single"/>
          <w:rtl w:val="0"/>
        </w:rPr>
        <w:t xml:space="preserve">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2"/>
          <w:tab w:val="left" w:leader="none" w:pos="9464"/>
        </w:tabs>
        <w:spacing w:after="0" w:before="124" w:line="240" w:lineRule="auto"/>
        <w:ind w:left="191" w:right="0" w:hanging="79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Name</w:t>
        <w:tab/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Event 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0064"/>
        </w:tabs>
        <w:spacing w:before="57" w:lineRule="auto"/>
        <w:ind w:left="190" w:right="0" w:firstLine="0"/>
        <w:jc w:val="left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Your Role</w:t>
        <w:tab/>
      </w:r>
      <w:r w:rsidDel="00000000" w:rsidR="00000000" w:rsidRPr="00000000">
        <w:rPr>
          <w:sz w:val="18"/>
          <w:szCs w:val="18"/>
          <w:rtl w:val="0"/>
        </w:rPr>
        <w:t xml:space="preserve">City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2"/>
        </w:tabs>
        <w:spacing w:after="0" w:before="30" w:line="240" w:lineRule="auto"/>
        <w:ind w:left="471" w:right="0" w:hanging="183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description line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2"/>
        </w:tabs>
        <w:spacing w:after="0" w:before="8" w:line="240" w:lineRule="auto"/>
        <w:ind w:left="471" w:right="0" w:hanging="183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description line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2"/>
          <w:tab w:val="left" w:leader="none" w:pos="9464"/>
        </w:tabs>
        <w:spacing w:after="0" w:before="122" w:line="240" w:lineRule="auto"/>
        <w:ind w:left="191" w:right="0" w:hanging="79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Name</w:t>
        <w:tab/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Event 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0064"/>
        </w:tabs>
        <w:spacing w:before="57" w:lineRule="auto"/>
        <w:ind w:left="190" w:right="0" w:firstLine="0"/>
        <w:jc w:val="left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Your Role</w:t>
        <w:tab/>
      </w:r>
      <w:r w:rsidDel="00000000" w:rsidR="00000000" w:rsidRPr="00000000">
        <w:rPr>
          <w:sz w:val="18"/>
          <w:szCs w:val="18"/>
          <w:rtl w:val="0"/>
        </w:rPr>
        <w:t xml:space="preserve">City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2"/>
        </w:tabs>
        <w:spacing w:after="0" w:before="31" w:line="240" w:lineRule="auto"/>
        <w:ind w:left="471" w:right="0" w:hanging="183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description line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2"/>
        </w:tabs>
        <w:spacing w:after="0" w:before="7" w:line="240" w:lineRule="auto"/>
        <w:ind w:left="471" w:right="0" w:hanging="183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description line 2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7">
      <w:pPr>
        <w:pStyle w:val="Heading1"/>
        <w:tabs>
          <w:tab w:val="left" w:leader="none" w:pos="10545"/>
        </w:tabs>
        <w:spacing w:before="193" w:lineRule="auto"/>
        <w:ind w:firstLine="113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</w:t>
      </w:r>
      <w:r w:rsidDel="00000000" w:rsidR="00000000" w:rsidRPr="00000000">
        <w:rPr>
          <w:smallCaps w:val="1"/>
          <w:u w:val="single"/>
          <w:rtl w:val="0"/>
        </w:rPr>
        <w:t xml:space="preserve">er</w:t>
      </w:r>
      <w:r w:rsidDel="00000000" w:rsidR="00000000" w:rsidRPr="00000000">
        <w:rPr>
          <w:smallCaps w:val="0"/>
          <w:u w:val="single"/>
          <w:rtl w:val="0"/>
        </w:rPr>
        <w:t xml:space="preserve">sona</w:t>
      </w:r>
      <w:r w:rsidDel="00000000" w:rsidR="00000000" w:rsidRPr="00000000">
        <w:rPr>
          <w:smallCaps w:val="1"/>
          <w:u w:val="single"/>
          <w:rtl w:val="0"/>
        </w:rPr>
        <w:t xml:space="preserve">l </w:t>
      </w:r>
      <w:r w:rsidDel="00000000" w:rsidR="00000000" w:rsidRPr="00000000">
        <w:rPr>
          <w:smallCaps w:val="0"/>
          <w:u w:val="single"/>
          <w:rtl w:val="0"/>
        </w:rPr>
        <w:t xml:space="preserve">P</w:t>
      </w:r>
      <w:r w:rsidDel="00000000" w:rsidR="00000000" w:rsidRPr="00000000">
        <w:rPr>
          <w:smallCaps w:val="1"/>
          <w:u w:val="single"/>
          <w:rtl w:val="0"/>
        </w:rPr>
        <w:t xml:space="preserve">ro</w:t>
      </w:r>
      <w:r w:rsidDel="00000000" w:rsidR="00000000" w:rsidRPr="00000000">
        <w:rPr>
          <w:smallCaps w:val="0"/>
          <w:u w:val="single"/>
          <w:rtl w:val="0"/>
        </w:rPr>
        <w:t xml:space="preserve">j</w:t>
      </w:r>
      <w:r w:rsidDel="00000000" w:rsidR="00000000" w:rsidRPr="00000000">
        <w:rPr>
          <w:smallCaps w:val="1"/>
          <w:u w:val="single"/>
          <w:rtl w:val="0"/>
        </w:rPr>
        <w:t xml:space="preserve">ect</w:t>
      </w:r>
      <w:r w:rsidDel="00000000" w:rsidR="00000000" w:rsidRPr="00000000">
        <w:rPr>
          <w:smallCaps w:val="0"/>
          <w:u w:val="single"/>
          <w:rtl w:val="0"/>
        </w:rPr>
        <w:t xml:space="preserve">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2"/>
          <w:tab w:val="left" w:leader="none" w:pos="9464"/>
        </w:tabs>
        <w:spacing w:after="0" w:before="124" w:line="240" w:lineRule="auto"/>
        <w:ind w:left="191" w:right="0" w:hanging="79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Name</w:t>
        <w:tab/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Event 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57" w:lineRule="auto"/>
        <w:ind w:left="19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Project description(Your input in the project)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2"/>
        </w:tabs>
        <w:spacing w:after="0" w:before="144" w:line="240" w:lineRule="auto"/>
        <w:ind w:left="471" w:right="0" w:hanging="183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Tools &amp; technologies used: xxx,xxx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2"/>
        </w:tabs>
        <w:spacing w:after="0" w:before="8" w:line="240" w:lineRule="auto"/>
        <w:ind w:left="471" w:right="0" w:hanging="183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More description on the project(The output you achieved by working on the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2"/>
          <w:tab w:val="left" w:leader="none" w:pos="9464"/>
        </w:tabs>
        <w:spacing w:after="0" w:before="178" w:line="240" w:lineRule="auto"/>
        <w:ind w:left="191" w:right="0" w:hanging="79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Name</w:t>
        <w:tab/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Event 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57" w:lineRule="auto"/>
        <w:ind w:left="19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Project description(Your input in the project)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2"/>
        </w:tabs>
        <w:spacing w:after="0" w:before="145" w:line="240" w:lineRule="auto"/>
        <w:ind w:left="471" w:right="0" w:hanging="183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Tools &amp; technologies used: xxx,xxx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2"/>
        </w:tabs>
        <w:spacing w:after="0" w:before="7" w:line="240" w:lineRule="auto"/>
        <w:ind w:left="471" w:right="0" w:hanging="183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More description on the project(The output you achieved by working on the project)</w: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20">
      <w:pPr>
        <w:pStyle w:val="Heading1"/>
        <w:spacing w:before="250" w:lineRule="auto"/>
        <w:ind w:firstLine="113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T</w:t>
      </w:r>
      <w:r w:rsidDel="00000000" w:rsidR="00000000" w:rsidRPr="00000000">
        <w:rPr>
          <w:smallCaps w:val="1"/>
          <w:u w:val="none"/>
          <w:rtl w:val="0"/>
        </w:rPr>
        <w:t xml:space="preserve">ech</w:t>
      </w:r>
      <w:r w:rsidDel="00000000" w:rsidR="00000000" w:rsidRPr="00000000">
        <w:rPr>
          <w:smallCaps w:val="0"/>
          <w:u w:val="none"/>
          <w:rtl w:val="0"/>
        </w:rPr>
        <w:t xml:space="preserve">n</w:t>
      </w:r>
      <w:r w:rsidDel="00000000" w:rsidR="00000000" w:rsidRPr="00000000">
        <w:rPr>
          <w:smallCaps w:val="1"/>
          <w:u w:val="none"/>
          <w:rtl w:val="0"/>
        </w:rPr>
        <w:t xml:space="preserve">ical</w:t>
      </w:r>
      <w:r w:rsidDel="00000000" w:rsidR="00000000" w:rsidRPr="00000000">
        <w:rPr>
          <w:smallCaps w:val="0"/>
          <w:u w:val="none"/>
          <w:rtl w:val="0"/>
        </w:rPr>
        <w:t xml:space="preserve"> S</w:t>
      </w:r>
      <w:r w:rsidDel="00000000" w:rsidR="00000000" w:rsidRPr="00000000">
        <w:rPr>
          <w:smallCaps w:val="1"/>
          <w:u w:val="none"/>
          <w:rtl w:val="0"/>
        </w:rPr>
        <w:t xml:space="preserve">kill</w:t>
      </w:r>
      <w:r w:rsidDel="00000000" w:rsidR="00000000" w:rsidRPr="00000000">
        <w:rPr>
          <w:smallCaps w:val="0"/>
          <w:u w:val="none"/>
          <w:rtl w:val="0"/>
        </w:rPr>
        <w:t xml:space="preserve">s anD In</w:t>
      </w:r>
      <w:r w:rsidDel="00000000" w:rsidR="00000000" w:rsidRPr="00000000">
        <w:rPr>
          <w:smallCaps w:val="1"/>
          <w:u w:val="none"/>
          <w:rtl w:val="0"/>
        </w:rPr>
        <w:t xml:space="preserve">tere</w:t>
      </w:r>
      <w:r w:rsidDel="00000000" w:rsidR="00000000" w:rsidRPr="00000000">
        <w:rPr>
          <w:smallCaps w:val="0"/>
          <w:u w:val="none"/>
          <w:rtl w:val="0"/>
        </w:rPr>
        <w:t xml:space="preserve">s</w:t>
      </w:r>
      <w:r w:rsidDel="00000000" w:rsidR="00000000" w:rsidRPr="00000000">
        <w:rPr>
          <w:smallCaps w:val="1"/>
          <w:u w:val="none"/>
          <w:rtl w:val="0"/>
        </w:rPr>
        <w:t xml:space="preserve">t</w:t>
      </w:r>
      <w:r w:rsidDel="00000000" w:rsidR="00000000" w:rsidRPr="00000000">
        <w:rPr>
          <w:smallCaps w:val="0"/>
          <w:u w:val="none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342900</wp:posOffset>
                </wp:positionV>
                <wp:extent cx="127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33840" y="3779365"/>
                          <a:ext cx="6624320" cy="1270"/>
                        </a:xfrm>
                        <a:custGeom>
                          <a:rect b="b" l="l" r="r" t="t"/>
                          <a:pathLst>
                            <a:path extrusionOk="0" h="1270" w="6624320">
                              <a:moveTo>
                                <a:pt x="0" y="0"/>
                              </a:moveTo>
                              <a:lnTo>
                                <a:pt x="662368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342900</wp:posOffset>
                </wp:positionV>
                <wp:extent cx="1270" cy="12700"/>
                <wp:effectExtent b="0" l="0" r="0" t="0"/>
                <wp:wrapTopAndBottom distB="0" distT="0"/>
                <wp:docPr id="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spacing w:before="0" w:lineRule="auto"/>
        <w:ind w:left="185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pacing w:before="0" w:lineRule="auto"/>
        <w:ind w:left="185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Developer Tools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pacing w:before="4" w:lineRule="auto"/>
        <w:ind w:left="185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Frameworks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pacing w:before="5" w:lineRule="auto"/>
        <w:ind w:left="185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Cloud/Databases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pacing w:before="4" w:lineRule="auto"/>
        <w:ind w:left="185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Soft Skills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pacing w:before="5" w:lineRule="auto"/>
        <w:ind w:left="185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Coursework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before="5" w:lineRule="auto"/>
        <w:ind w:left="185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Areas of Interest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28">
      <w:pPr>
        <w:pStyle w:val="Heading1"/>
        <w:tabs>
          <w:tab w:val="left" w:leader="none" w:pos="10545"/>
        </w:tabs>
        <w:spacing w:before="175" w:lineRule="auto"/>
        <w:ind w:firstLine="113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Pos</w:t>
      </w:r>
      <w:r w:rsidDel="00000000" w:rsidR="00000000" w:rsidRPr="00000000">
        <w:rPr>
          <w:smallCaps w:val="1"/>
          <w:u w:val="single"/>
          <w:rtl w:val="0"/>
        </w:rPr>
        <w:t xml:space="preserve">itio</w:t>
      </w:r>
      <w:r w:rsidDel="00000000" w:rsidR="00000000" w:rsidRPr="00000000">
        <w:rPr>
          <w:smallCaps w:val="0"/>
          <w:u w:val="single"/>
          <w:rtl w:val="0"/>
        </w:rPr>
        <w:t xml:space="preserve">ns of R</w:t>
      </w:r>
      <w:r w:rsidDel="00000000" w:rsidR="00000000" w:rsidRPr="00000000">
        <w:rPr>
          <w:smallCaps w:val="1"/>
          <w:u w:val="single"/>
          <w:rtl w:val="0"/>
        </w:rPr>
        <w:t xml:space="preserve">e</w:t>
      </w:r>
      <w:r w:rsidDel="00000000" w:rsidR="00000000" w:rsidRPr="00000000">
        <w:rPr>
          <w:smallCaps w:val="0"/>
          <w:u w:val="single"/>
          <w:rtl w:val="0"/>
        </w:rPr>
        <w:t xml:space="preserve">s</w:t>
      </w:r>
      <w:r w:rsidDel="00000000" w:rsidR="00000000" w:rsidRPr="00000000">
        <w:rPr>
          <w:smallCaps w:val="1"/>
          <w:u w:val="single"/>
          <w:rtl w:val="0"/>
        </w:rPr>
        <w:t xml:space="preserve">po</w:t>
      </w:r>
      <w:r w:rsidDel="00000000" w:rsidR="00000000" w:rsidRPr="00000000">
        <w:rPr>
          <w:smallCaps w:val="0"/>
          <w:u w:val="single"/>
          <w:rtl w:val="0"/>
        </w:rPr>
        <w:t xml:space="preserve">ns</w:t>
      </w:r>
      <w:r w:rsidDel="00000000" w:rsidR="00000000" w:rsidRPr="00000000">
        <w:rPr>
          <w:smallCaps w:val="1"/>
          <w:u w:val="single"/>
          <w:rtl w:val="0"/>
        </w:rPr>
        <w:t xml:space="preserve">ibility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2"/>
          <w:tab w:val="left" w:leader="none" w:pos="8959"/>
        </w:tabs>
        <w:spacing w:after="0" w:before="102" w:line="240" w:lineRule="auto"/>
        <w:ind w:left="191" w:right="0" w:hanging="79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 or Event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Position tenure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2"/>
          <w:tab w:val="left" w:leader="none" w:pos="8959"/>
        </w:tabs>
        <w:spacing w:after="0" w:before="107" w:line="240" w:lineRule="auto"/>
        <w:ind w:left="191" w:right="0" w:hanging="79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 or Event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Position tenure</w:t>
      </w: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2B">
      <w:pPr>
        <w:pStyle w:val="Heading1"/>
        <w:tabs>
          <w:tab w:val="left" w:leader="none" w:pos="10545"/>
        </w:tabs>
        <w:spacing w:before="207" w:lineRule="auto"/>
        <w:ind w:firstLine="113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Ach</w:t>
      </w:r>
      <w:r w:rsidDel="00000000" w:rsidR="00000000" w:rsidRPr="00000000">
        <w:rPr>
          <w:smallCaps w:val="1"/>
          <w:u w:val="single"/>
          <w:rtl w:val="0"/>
        </w:rPr>
        <w:t xml:space="preserve">ie</w:t>
      </w:r>
      <w:r w:rsidDel="00000000" w:rsidR="00000000" w:rsidRPr="00000000">
        <w:rPr>
          <w:smallCaps w:val="0"/>
          <w:u w:val="single"/>
          <w:rtl w:val="0"/>
        </w:rPr>
        <w:t xml:space="preserve">v</w:t>
      </w:r>
      <w:r w:rsidDel="00000000" w:rsidR="00000000" w:rsidRPr="00000000">
        <w:rPr>
          <w:smallCaps w:val="1"/>
          <w:u w:val="single"/>
          <w:rtl w:val="0"/>
        </w:rPr>
        <w:t xml:space="preserve">eme</w:t>
      </w:r>
      <w:r w:rsidDel="00000000" w:rsidR="00000000" w:rsidRPr="00000000">
        <w:rPr>
          <w:smallCaps w:val="0"/>
          <w:u w:val="single"/>
          <w:rtl w:val="0"/>
        </w:rPr>
        <w:t xml:space="preserve">n</w:t>
      </w:r>
      <w:r w:rsidDel="00000000" w:rsidR="00000000" w:rsidRPr="00000000">
        <w:rPr>
          <w:smallCaps w:val="1"/>
          <w:u w:val="single"/>
          <w:rtl w:val="0"/>
        </w:rPr>
        <w:t xml:space="preserve">t</w:t>
      </w:r>
      <w:r w:rsidDel="00000000" w:rsidR="00000000" w:rsidRPr="00000000">
        <w:rPr>
          <w:smallCaps w:val="0"/>
          <w:u w:val="single"/>
          <w:rtl w:val="0"/>
        </w:rPr>
        <w:t xml:space="preserve">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2"/>
          <w:tab w:val="left" w:leader="none" w:pos="9281"/>
        </w:tabs>
        <w:spacing w:after="0" w:before="101" w:line="240" w:lineRule="auto"/>
        <w:ind w:left="191" w:right="0" w:hanging="79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Event 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2"/>
          <w:tab w:val="left" w:leader="none" w:pos="9281"/>
        </w:tabs>
        <w:spacing w:after="0" w:before="107" w:line="240" w:lineRule="auto"/>
        <w:ind w:left="191" w:right="0" w:hanging="79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Event dates</w:t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440" w:left="680" w:right="5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mbr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190" w:hanging="78"/>
      </w:pPr>
      <w:rPr>
        <w:rFonts w:ascii="Arial" w:cs="Arial" w:eastAsia="Arial" w:hAnsi="Arial"/>
        <w:i w:val="1"/>
        <w:sz w:val="10"/>
        <w:szCs w:val="10"/>
        <w:vertAlign w:val="baseline"/>
      </w:rPr>
    </w:lvl>
    <w:lvl w:ilvl="1">
      <w:start w:val="0"/>
      <w:numFmt w:val="bullet"/>
      <w:lvlText w:val="–"/>
      <w:lvlJc w:val="left"/>
      <w:pPr>
        <w:ind w:left="471" w:hanging="183"/>
      </w:pPr>
      <w:rPr>
        <w:rFonts w:ascii="Arial" w:cs="Arial" w:eastAsia="Arial" w:hAnsi="Arial"/>
        <w:b w:val="1"/>
        <w:sz w:val="20"/>
        <w:szCs w:val="20"/>
      </w:rPr>
    </w:lvl>
    <w:lvl w:ilvl="2">
      <w:start w:val="0"/>
      <w:numFmt w:val="bullet"/>
      <w:lvlText w:val="•"/>
      <w:lvlJc w:val="left"/>
      <w:pPr>
        <w:ind w:left="1609" w:hanging="183"/>
      </w:pPr>
      <w:rPr/>
    </w:lvl>
    <w:lvl w:ilvl="3">
      <w:start w:val="0"/>
      <w:numFmt w:val="bullet"/>
      <w:lvlText w:val="•"/>
      <w:lvlJc w:val="left"/>
      <w:pPr>
        <w:ind w:left="2739" w:hanging="183.00000000000045"/>
      </w:pPr>
      <w:rPr/>
    </w:lvl>
    <w:lvl w:ilvl="4">
      <w:start w:val="0"/>
      <w:numFmt w:val="bullet"/>
      <w:lvlText w:val="•"/>
      <w:lvlJc w:val="left"/>
      <w:pPr>
        <w:ind w:left="3868" w:hanging="183"/>
      </w:pPr>
      <w:rPr/>
    </w:lvl>
    <w:lvl w:ilvl="5">
      <w:start w:val="0"/>
      <w:numFmt w:val="bullet"/>
      <w:lvlText w:val="•"/>
      <w:lvlJc w:val="left"/>
      <w:pPr>
        <w:ind w:left="4998" w:hanging="183"/>
      </w:pPr>
      <w:rPr/>
    </w:lvl>
    <w:lvl w:ilvl="6">
      <w:start w:val="0"/>
      <w:numFmt w:val="bullet"/>
      <w:lvlText w:val="•"/>
      <w:lvlJc w:val="left"/>
      <w:pPr>
        <w:ind w:left="6127" w:hanging="182.9999999999991"/>
      </w:pPr>
      <w:rPr/>
    </w:lvl>
    <w:lvl w:ilvl="7">
      <w:start w:val="0"/>
      <w:numFmt w:val="bullet"/>
      <w:lvlText w:val="•"/>
      <w:lvlJc w:val="left"/>
      <w:pPr>
        <w:ind w:left="7257" w:hanging="182.9999999999991"/>
      </w:pPr>
      <w:rPr/>
    </w:lvl>
    <w:lvl w:ilvl="8">
      <w:start w:val="0"/>
      <w:numFmt w:val="bullet"/>
      <w:lvlText w:val="•"/>
      <w:lvlJc w:val="left"/>
      <w:pPr>
        <w:ind w:left="8386" w:hanging="183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" w:lineRule="auto"/>
      <w:ind w:left="113"/>
    </w:pPr>
    <w:rPr>
      <w:rFonts w:ascii="Cambria" w:cs="Cambria" w:eastAsia="Cambria" w:hAnsi="Cambria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spacing w:before="70" w:lineRule="auto"/>
      <w:ind w:left="191" w:hanging="79"/>
    </w:pPr>
    <w:rPr>
      <w:rFonts w:ascii="Cambria" w:cs="Cambria" w:eastAsia="Cambria" w:hAnsi="Cambria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113"/>
    </w:pPr>
    <w:rPr>
      <w:rFonts w:ascii="Cambria" w:cs="Cambria" w:eastAsia="Cambria" w:hAnsi="Cambria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spacing w:before="70" w:lineRule="auto"/>
      <w:ind w:left="191" w:hanging="79"/>
    </w:pPr>
    <w:rPr>
      <w:rFonts w:ascii="Cambria" w:cs="Cambria" w:eastAsia="Cambria" w:hAnsi="Cambria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rgithubprofile.com/" TargetMode="External"/><Relationship Id="rId10" Type="http://schemas.openxmlformats.org/officeDocument/2006/relationships/hyperlink" Target="mailto:officialemail@iiitg.ac.in" TargetMode="External"/><Relationship Id="rId13" Type="http://schemas.openxmlformats.org/officeDocument/2006/relationships/hyperlink" Target="https://www.yourlinkedinprofile.com/in/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753ggKYqokPlysjv8njeqD7cvg==">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