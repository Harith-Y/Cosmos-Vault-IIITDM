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#include&lt;stdio.h&gt;</w:t>
        <w:br w:type="textWrapping"/>
        <w:t xml:space="preserve">int recurse(int i)</w:t>
        <w:br w:type="textWrapping"/>
        <w:t xml:space="preserve">{</w:t>
        <w:br w:type="textWrapping"/>
        <w:t xml:space="preserve"> </w:t>
        <w:tab/>
        <w:t xml:space="preserve">if(i==0)</w:t>
        <w:br w:type="textWrapping"/>
        <w:t xml:space="preserve">    </w:t>
        <w:tab/>
        <w:t xml:space="preserve">   return 0;</w:t>
        <w:br w:type="textWrapping"/>
        <w:t xml:space="preserve"> </w:t>
        <w:tab/>
        <w:t xml:space="preserve">else</w:t>
        <w:br w:type="textWrapping"/>
        <w:t xml:space="preserve">    </w:t>
        <w:tab/>
        <w:t xml:space="preserve">   recurse(i-1);</w:t>
        <w:br w:type="textWrapping"/>
        <w:t xml:space="preserve">}</w:t>
        <w:br w:type="textWrapping"/>
        <w:t xml:space="preserve">int main()</w:t>
        <w:br w:type="textWrapping"/>
        <w:t xml:space="preserve">{</w:t>
        <w:br w:type="textWrapping"/>
        <w:t xml:space="preserve">       int i = 8;</w:t>
        <w:br w:type="textWrapping"/>
        <w:t xml:space="preserve">       recurse(i);</w:t>
      </w:r>
      <w:del w:author="CS23B1077 GADDALA JAHNAVI" w:id="0" w:date="2025-02-16T11:10:06Z">
        <w:r w:rsidDel="00000000" w:rsidR="00000000" w:rsidRPr="00000000">
          <w:rPr>
            <w:rtl w:val="0"/>
          </w:rPr>
          <w:br w:type="textWrapping"/>
        </w:r>
      </w:del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Write the address of stack pointer when it used for the first time.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does lr value gets updated in consecutive call, Is stack used?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program has to run without the use of stack, at the same time the number of function calls  should be as much as </w:t>
      </w:r>
      <w:ins w:author="CS23B1077 GADDALA JAHNAVI" w:id="0" w:date="2025-02-16T11:10:06Z">
        <w:r w:rsidDel="00000000" w:rsidR="00000000" w:rsidRPr="00000000">
          <w:rPr>
            <w:rtl w:val="0"/>
          </w:rPr>
          <w:br w:type="textWrapping"/>
        </w:r>
      </w:ins>
      <w:r w:rsidDel="00000000" w:rsidR="00000000" w:rsidRPr="00000000">
        <w:rPr>
          <w:rtl w:val="0"/>
        </w:rPr>
        <w:t xml:space="preserve">possible, how would you change the code?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Note: Command to check content of current stack frame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info frame</w:t>
      </w:r>
    </w:p>
    <w:p w:rsidR="00000000" w:rsidDel="00000000" w:rsidP="00000000" w:rsidRDefault="00000000" w:rsidRPr="00000000" w14:paraId="00000007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https://web.mit.edu/gnu/doc/html/gdb_8.html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ni for going to a next instruction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Use b with address *address to go to a location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mit.edu/gnu/doc/html/gdb_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